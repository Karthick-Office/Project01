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1.8 Integrating with Selenium WebDriver: Script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1219200</wp:posOffset>
                </wp:positionV>
                <wp:extent cx="605790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1219200</wp:posOffset>
                </wp:positionV>
                <wp:extent cx="6057900" cy="12700"/>
                <wp:effectExtent b="0" l="0" r="0" t="0"/>
                <wp:wrapNone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tag w:val="goog_rdk_3"/>
      </w:sdtPr>
      <w:sdtContent>
        <w:p w:rsidR="00000000" w:rsidDel="00000000" w:rsidP="00000000" w:rsidRDefault="00000000" w:rsidRPr="00000000" w14:paraId="00000002">
          <w:pPr>
            <w:rPr>
              <w:ins w:author="Ignatius Tanuja B" w:id="0" w:date="2020-02-06T07:14:33Z"/>
              <w:sz w:val="72"/>
              <w:szCs w:val="72"/>
            </w:rPr>
          </w:pPr>
          <w:sdt>
            <w:sdtPr>
              <w:tag w:val="goog_rdk_1"/>
            </w:sdtPr>
            <w:sdtContent>
              <w:ins w:author="Ignatius Tanuja B" w:id="0" w:date="2020-02-06T07:14:33Z"/>
              <w:sdt>
                <w:sdtPr>
                  <w:tag w:val="goog_rdk_2"/>
                </w:sdtPr>
                <w:sdtContent>
                  <w:commentRangeStart w:id="0"/>
                </w:sdtContent>
              </w:sdt>
              <w:ins w:author="Ignatius Tanuja B" w:id="0" w:date="2020-02-06T07:14:3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03">
      <w:pPr>
        <w:rPr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This section will guide you: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ntegrat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Selenium WebDriver - Script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420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4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OpenJDK Runtime Environment 11.0.2</w:t>
      </w:r>
    </w:p>
    <w:p w:rsidR="00000000" w:rsidDel="00000000" w:rsidP="00000000" w:rsidRDefault="00000000" w:rsidRPr="00000000" w14:paraId="0000000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five sub-sections, namely: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1.8.1 Installing Plugins Manager and configuring it to JMeter</w:t>
      </w:r>
    </w:p>
    <w:p w:rsidR="00000000" w:rsidDel="00000000" w:rsidP="00000000" w:rsidRDefault="00000000" w:rsidRPr="00000000" w14:paraId="0000000C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1.8.2 Installing WebDriver plugin </w:t>
      </w:r>
    </w:p>
    <w:p w:rsidR="00000000" w:rsidDel="00000000" w:rsidP="00000000" w:rsidRDefault="00000000" w:rsidRPr="00000000" w14:paraId="0000000D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1.8.3 Writing a WebDriver Script</w:t>
      </w:r>
    </w:p>
    <w:p w:rsidR="00000000" w:rsidDel="00000000" w:rsidP="00000000" w:rsidRDefault="00000000" w:rsidRPr="00000000" w14:paraId="0000000E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1.8.4 Running WebDriver tests in JMeter</w:t>
      </w:r>
    </w:p>
    <w:p w:rsidR="00000000" w:rsidDel="00000000" w:rsidP="00000000" w:rsidRDefault="00000000" w:rsidRPr="00000000" w14:paraId="0000000F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420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1.8.1: </w:t>
      </w:r>
      <w:r w:rsidDel="00000000" w:rsidR="00000000" w:rsidRPr="00000000">
        <w:rPr>
          <w:sz w:val="24"/>
          <w:szCs w:val="24"/>
          <w:rtl w:val="0"/>
        </w:rPr>
        <w:t xml:space="preserve">Installing Plugins Manager and configuring it to JMeter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WebDriver plugins for JMeter.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JMeter Plugin from: “</w:t>
      </w:r>
      <w:hyperlink r:id="rId10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https://jmeter-plugins.org/install/Install/</w:t>
        </w:r>
      </w:hyperlink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541520" cy="1934210"/>
            <wp:effectExtent b="0" l="0" r="0" t="0"/>
            <wp:docPr descr="Screenshot (143)" id="22" name="image7.png"/>
            <a:graphic>
              <a:graphicData uri="http://schemas.openxmlformats.org/drawingml/2006/picture">
                <pic:pic>
                  <pic:nvPicPr>
                    <pic:cNvPr descr="Screenshot (143)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3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Unzip JMeterPlugins-WebDriver  1.1.3 (version is default).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unzipped files must be copied into the lib folder -&gt; ext folder of JMeter.</w:t>
      </w:r>
    </w:p>
    <w:p w:rsidR="00000000" w:rsidDel="00000000" w:rsidP="00000000" w:rsidRDefault="00000000" w:rsidRPr="00000000" w14:paraId="0000001A">
      <w:pPr>
        <w:tabs>
          <w:tab w:val="left" w:pos="420"/>
        </w:tabs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1.8.2:</w:t>
      </w:r>
      <w:r w:rsidDel="00000000" w:rsidR="00000000" w:rsidRPr="00000000">
        <w:rPr>
          <w:sz w:val="24"/>
          <w:szCs w:val="24"/>
          <w:rtl w:val="0"/>
        </w:rPr>
        <w:t xml:space="preserve"> Installing WebDriver plugin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4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Options --&gt; click on Plugins Manager.</w:t>
      </w:r>
    </w:p>
    <w:p w:rsidR="00000000" w:rsidDel="00000000" w:rsidP="00000000" w:rsidRDefault="00000000" w:rsidRPr="00000000" w14:paraId="0000001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92930" cy="3294380"/>
            <wp:effectExtent b="0" l="0" r="0" t="0"/>
            <wp:docPr descr="Screenshot (150)" id="24" name="image2.png"/>
            <a:graphic>
              <a:graphicData uri="http://schemas.openxmlformats.org/drawingml/2006/picture">
                <pic:pic>
                  <pic:nvPicPr>
                    <pic:cNvPr descr="Screenshot (150)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29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Available Plugins. Now, click on the Selenium/WebDriver Sampler.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Restart and the Install button. (JMeter will automatically restart).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install plugins and then click on Selenium/WebDriver Sampler.</w:t>
      </w:r>
    </w:p>
    <w:p w:rsidR="00000000" w:rsidDel="00000000" w:rsidP="00000000" w:rsidRDefault="00000000" w:rsidRPr="00000000" w14:paraId="00000021">
      <w:pPr>
        <w:tabs>
          <w:tab w:val="left" w:pos="420"/>
        </w:tabs>
        <w:ind w:left="12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80660" cy="3818890"/>
            <wp:effectExtent b="0" l="0" r="0" t="0"/>
            <wp:docPr descr="Screenshot (152)" id="23" name="image1.png"/>
            <a:graphic>
              <a:graphicData uri="http://schemas.openxmlformats.org/drawingml/2006/picture">
                <pic:pic>
                  <pic:nvPicPr>
                    <pic:cNvPr descr="Screenshot (152)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81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0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1.8.3:</w:t>
      </w:r>
      <w:r w:rsidDel="00000000" w:rsidR="00000000" w:rsidRPr="00000000">
        <w:rPr>
          <w:sz w:val="24"/>
          <w:szCs w:val="24"/>
          <w:rtl w:val="0"/>
        </w:rPr>
        <w:t xml:space="preserve"> Writing a WebDriver Script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Thread(Users) -&gt; Thread Group.</w:t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173220" cy="2805430"/>
            <wp:effectExtent b="0" l="0" r="0" t="0"/>
            <wp:docPr descr="Screenshot (155)" id="26" name="image6.png"/>
            <a:graphic>
              <a:graphicData uri="http://schemas.openxmlformats.org/drawingml/2006/picture">
                <pic:pic>
                  <pic:nvPicPr>
                    <pic:cNvPr descr="Screenshot (155)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Config Element -&gt; jp@gc Chrome Driver Config.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use the Firefox Driver for this.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-&gt;Config Element -&gt;jp@gc Firefox Driver Config.</w:t>
      </w:r>
    </w:p>
    <w:p w:rsidR="00000000" w:rsidDel="00000000" w:rsidP="00000000" w:rsidRDefault="00000000" w:rsidRPr="00000000" w14:paraId="0000003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961765" cy="3120390"/>
            <wp:effectExtent b="0" l="0" r="0" t="0"/>
            <wp:docPr descr="Screenshot (159)" id="25" name="image5.png"/>
            <a:graphic>
              <a:graphicData uri="http://schemas.openxmlformats.org/drawingml/2006/picture">
                <pic:pic>
                  <pic:nvPicPr>
                    <pic:cNvPr descr="Screenshot (159)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12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Sampler -&gt; jp@gc WebDriver Sampler.</w:t>
      </w:r>
    </w:p>
    <w:p w:rsidR="00000000" w:rsidDel="00000000" w:rsidP="00000000" w:rsidRDefault="00000000" w:rsidRPr="00000000" w14:paraId="0000003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40860" cy="2948940"/>
            <wp:effectExtent b="0" l="0" r="0" t="0"/>
            <wp:docPr descr="Screenshot (161)" id="28" name="image3.png"/>
            <a:graphic>
              <a:graphicData uri="http://schemas.openxmlformats.org/drawingml/2006/picture">
                <pic:pic>
                  <pic:nvPicPr>
                    <pic:cNvPr descr="Screenshot (161)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tabs>
          <w:tab w:val="left" w:pos="420"/>
        </w:tabs>
        <w:spacing w:after="0" w:afterAutospacing="0" w:line="360" w:lineRule="auto"/>
        <w:ind w:left="1260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Sampler -&gt; Listener-&gt; View Results Tree.</w:t>
      </w:r>
    </w:p>
    <w:p w:rsidR="00000000" w:rsidDel="00000000" w:rsidP="00000000" w:rsidRDefault="00000000" w:rsidRPr="00000000" w14:paraId="0000003D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124960" cy="2885440"/>
            <wp:effectExtent b="0" l="0" r="0" t="0"/>
            <wp:docPr descr="Screenshot (163)" id="27" name="image9.png"/>
            <a:graphic>
              <a:graphicData uri="http://schemas.openxmlformats.org/drawingml/2006/picture">
                <pic:pic>
                  <pic:nvPicPr>
                    <pic:cNvPr descr="Screenshot (163)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88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1.8.4: </w:t>
      </w:r>
      <w:r w:rsidDel="00000000" w:rsidR="00000000" w:rsidRPr="00000000">
        <w:rPr>
          <w:sz w:val="24"/>
          <w:szCs w:val="24"/>
          <w:rtl w:val="0"/>
        </w:rPr>
        <w:t xml:space="preserve">Running WebDriver tests in JMeter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jp@gc Chrome Driver Config.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your Driver path.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also use Firefox Driver Config.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your Driver path.</w:t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ab/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117340" cy="2781300"/>
            <wp:effectExtent b="0" l="0" r="0" t="0"/>
            <wp:docPr descr="Screenshot (165)" id="30" name="image8.png"/>
            <a:graphic>
              <a:graphicData uri="http://schemas.openxmlformats.org/drawingml/2006/picture">
                <pic:pic>
                  <pic:nvPicPr>
                    <pic:cNvPr descr="Screenshot (165)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jp@gc WebDriver Sampler.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Selenium script.</w:t>
      </w:r>
    </w:p>
    <w:p w:rsidR="00000000" w:rsidDel="00000000" w:rsidP="00000000" w:rsidRDefault="00000000" w:rsidRPr="00000000" w14:paraId="0000004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17365" cy="2807335"/>
            <wp:effectExtent b="0" l="0" r="0" t="0"/>
            <wp:docPr descr="Screenshot (167)" id="29" name="image4.png"/>
            <a:graphic>
              <a:graphicData uri="http://schemas.openxmlformats.org/drawingml/2006/picture">
                <pic:pic>
                  <pic:nvPicPr>
                    <pic:cNvPr descr="Screenshot (167)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80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script.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results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 Result Tree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1.8.5: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kanksha Rana" w:id="0" w:date="2020-02-06T09:27:24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discuss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746D6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46D68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22" Type="http://schemas.openxmlformats.org/officeDocument/2006/relationships/image" Target="media/image15.png"/><Relationship Id="rId10" Type="http://schemas.openxmlformats.org/officeDocument/2006/relationships/hyperlink" Target="https://jmeter-plugins.org/install/Install/" TargetMode="External"/><Relationship Id="rId21" Type="http://schemas.openxmlformats.org/officeDocument/2006/relationships/image" Target="media/image13.png"/><Relationship Id="rId13" Type="http://schemas.openxmlformats.org/officeDocument/2006/relationships/image" Target="media/image1.png"/><Relationship Id="rId24" Type="http://schemas.openxmlformats.org/officeDocument/2006/relationships/image" Target="media/image11.png"/><Relationship Id="rId12" Type="http://schemas.openxmlformats.org/officeDocument/2006/relationships/image" Target="media/image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8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eq02gYwFHaaXu5fQk1ak0XkWQ==">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2019-09-04T06:01:00Z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